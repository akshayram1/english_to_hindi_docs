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70CE1" w14:textId="77777777" w:rsidR="000638A4" w:rsidRDefault="009F18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jzpqqtxyzhk0" w:colFirst="0" w:colLast="0"/>
      <w:bookmarkEnd w:id="0"/>
      <w:r>
        <w:rPr>
          <w:b/>
          <w:color w:val="000000"/>
          <w:sz w:val="26"/>
          <w:szCs w:val="26"/>
        </w:rPr>
        <w:t>डॉव</w:t>
      </w: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थ्योरी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>
        <w:rPr>
          <w:b/>
          <w:color w:val="000000"/>
          <w:sz w:val="26"/>
          <w:szCs w:val="26"/>
        </w:rPr>
        <w:t>बाजार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प्रवृत्तियों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की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नींव</w:t>
      </w:r>
      <w:proofErr w:type="spellEnd"/>
    </w:p>
    <w:p w14:paraId="2415C27F" w14:textId="2E568790" w:rsidR="000638A4" w:rsidRDefault="009F1807">
      <w:pPr>
        <w:spacing w:before="240" w:after="240"/>
      </w:pPr>
      <w:del w:id="1" w:author="Shreyas Nagvekar" w:date="2024-09-18T07:09:00Z">
        <w:r>
          <w:delText>I</w:delText>
        </w:r>
      </w:del>
      <w:r>
        <w:t>D</w:t>
      </w:r>
      <w:ins w:id="2" w:author="Shreyas Nagvekar" w:date="2024-09-18T07:09:00Z">
        <w:r>
          <w:t xml:space="preserve">ow, </w:t>
        </w:r>
        <w:proofErr w:type="spellStart"/>
        <w:r>
          <w:t>i</w:t>
        </w:r>
      </w:ins>
      <w:r>
        <w:t>कल्पना</w:t>
      </w:r>
      <w:proofErr w:type="spellEnd"/>
      <w:r>
        <w:t xml:space="preserve"> </w:t>
      </w:r>
      <w:proofErr w:type="spellStart"/>
      <w:r>
        <w:t>कीजिए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नए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गाड़ी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घंटों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पैटर्न</w:t>
      </w:r>
      <w:proofErr w:type="spellEnd"/>
      <w:r>
        <w:t xml:space="preserve"> </w:t>
      </w:r>
      <w:proofErr w:type="spellStart"/>
      <w:r>
        <w:t>नोटिस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—</w:t>
      </w:r>
      <w:proofErr w:type="spellStart"/>
      <w:r>
        <w:t>कुछ</w:t>
      </w:r>
      <w:proofErr w:type="spellEnd"/>
      <w:r>
        <w:t xml:space="preserve"> </w:t>
      </w:r>
      <w:r>
        <w:t>सड़कें</w:t>
      </w:r>
      <w:r>
        <w:t xml:space="preserve"> </w:t>
      </w:r>
      <w:proofErr w:type="spellStart"/>
      <w:r>
        <w:t>हमेशा</w:t>
      </w:r>
      <w:proofErr w:type="spellEnd"/>
      <w:r>
        <w:t xml:space="preserve"> </w:t>
      </w:r>
      <w:proofErr w:type="spellStart"/>
      <w:r>
        <w:t>व्यस्त</w:t>
      </w:r>
      <w:proofErr w:type="spellEnd"/>
      <w:r>
        <w:t xml:space="preserve"> </w:t>
      </w:r>
      <w:proofErr w:type="spellStart"/>
      <w:r>
        <w:t>रहती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व्यस्त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r>
        <w:t>सड़कें</w:t>
      </w:r>
      <w:r>
        <w:t xml:space="preserve"> </w:t>
      </w:r>
      <w:proofErr w:type="spellStart"/>
      <w:r>
        <w:t>प्रमुख</w:t>
      </w:r>
      <w:proofErr w:type="spellEnd"/>
      <w:r>
        <w:t xml:space="preserve"> highways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जुड़ती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नए</w:t>
      </w:r>
      <w:proofErr w:type="spellEnd"/>
      <w:r>
        <w:t xml:space="preserve"> </w:t>
      </w:r>
      <w:proofErr w:type="spellStart"/>
      <w:r>
        <w:t>क्षेत्रों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ट्रैफिक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stock market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पैटर्न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अनुसरण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है।</w:t>
      </w:r>
      <w:r>
        <w:rPr>
          <w:b/>
        </w:rPr>
        <w:t>पैटर्न्स</w:t>
      </w:r>
      <w:r>
        <w:t>और</w:t>
      </w:r>
      <w:proofErr w:type="spellEnd"/>
      <w:r>
        <w:t xml:space="preserve"> </w:t>
      </w:r>
      <w:proofErr w:type="spellStart"/>
      <w:r>
        <w:t>पूर्वानुमानित</w:t>
      </w:r>
      <w:proofErr w:type="spellEnd"/>
      <w:r>
        <w:t xml:space="preserve"> </w:t>
      </w:r>
      <w:proofErr w:type="spellStart"/>
      <w:r>
        <w:t>तरीकों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चलता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गतियाँ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पैटर्न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बनाते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जिसे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r>
        <w:rPr>
          <w:b/>
        </w:rPr>
        <w:t>डॉव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थ्योरी</w:t>
      </w:r>
      <w:r>
        <w:t>कृपया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वह</w:t>
      </w:r>
      <w:proofErr w:type="spellEnd"/>
      <w:r>
        <w:t xml:space="preserve"> </w:t>
      </w:r>
      <w:proofErr w:type="spellStart"/>
      <w:r>
        <w:t>पाठ</w:t>
      </w:r>
      <w:proofErr w:type="spellEnd"/>
      <w:r>
        <w:t xml:space="preserve"> </w:t>
      </w:r>
      <w:proofErr w:type="spellStart"/>
      <w:r>
        <w:t>प्रदान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जिसे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हिंदी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अनुवादित</w:t>
      </w:r>
      <w:proofErr w:type="spellEnd"/>
      <w:r>
        <w:t xml:space="preserve"> </w:t>
      </w:r>
      <w:proofErr w:type="spellStart"/>
      <w:r>
        <w:t>करवाना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</w:p>
    <w:p w14:paraId="71D342CC" w14:textId="77777777" w:rsidR="000638A4" w:rsidRDefault="009F1807">
      <w:pPr>
        <w:spacing w:before="240" w:after="240"/>
      </w:pPr>
      <w:r>
        <w:rPr>
          <w:b/>
        </w:rPr>
        <w:t>डॉव</w:t>
      </w:r>
      <w:r>
        <w:rPr>
          <w:b/>
        </w:rPr>
        <w:t xml:space="preserve"> </w:t>
      </w:r>
      <w:proofErr w:type="spellStart"/>
      <w:r>
        <w:rPr>
          <w:b/>
        </w:rPr>
        <w:t>थ्योरी</w:t>
      </w:r>
      <w:r>
        <w:t>सबसे</w:t>
      </w:r>
      <w:proofErr w:type="spellEnd"/>
      <w:r>
        <w:t xml:space="preserve"> </w:t>
      </w:r>
      <w:proofErr w:type="spellStart"/>
      <w:r>
        <w:t>पुराने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बुनियादी</w:t>
      </w:r>
      <w:proofErr w:type="spellEnd"/>
      <w:r>
        <w:t xml:space="preserve"> </w:t>
      </w:r>
      <w:proofErr w:type="spellStart"/>
      <w:r>
        <w:t>अवधारणाओं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है</w:t>
      </w:r>
      <w:r>
        <w:rPr>
          <w:b/>
        </w:rPr>
        <w:t>टेक्निकल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एनालिसिस</w:t>
      </w:r>
      <w:proofErr w:type="spellEnd"/>
      <w:r>
        <w:rPr>
          <w:b/>
        </w:rPr>
        <w:t xml:space="preserve"> (TA)</w:t>
      </w:r>
      <w:r>
        <w:t xml:space="preserve">, </w:t>
      </w:r>
      <w:proofErr w:type="spellStart"/>
      <w:r>
        <w:t>समझ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नींव</w:t>
      </w:r>
      <w:proofErr w:type="spellEnd"/>
      <w:r>
        <w:t xml:space="preserve"> </w:t>
      </w:r>
      <w:proofErr w:type="spellStart"/>
      <w:r>
        <w:t>रखना</w:t>
      </w:r>
      <w:r>
        <w:rPr>
          <w:b/>
        </w:rPr>
        <w:t>बाज़ार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के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रुझान</w:t>
      </w:r>
      <w:r>
        <w:t>यह</w:t>
      </w:r>
      <w:proofErr w:type="spellEnd"/>
      <w:r>
        <w:t xml:space="preserve"> </w:t>
      </w:r>
      <w:proofErr w:type="spellStart"/>
      <w:r>
        <w:t>सिद्धांत</w:t>
      </w:r>
      <w:proofErr w:type="spellEnd"/>
      <w:r>
        <w:t xml:space="preserve">, </w:t>
      </w:r>
      <w:proofErr w:type="spellStart"/>
      <w:r>
        <w:t>जिसे</w:t>
      </w:r>
      <w:proofErr w:type="spellEnd"/>
      <w:r>
        <w:t xml:space="preserve"> 19</w:t>
      </w:r>
      <w:r>
        <w:t>वीं</w:t>
      </w:r>
      <w:r>
        <w:t xml:space="preserve"> </w:t>
      </w:r>
      <w:proofErr w:type="spellStart"/>
      <w:r>
        <w:t>सदी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अंत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चार्ल्स</w:t>
      </w:r>
      <w:proofErr w:type="spellEnd"/>
      <w:r>
        <w:t xml:space="preserve"> </w:t>
      </w:r>
      <w:proofErr w:type="spellStart"/>
      <w:r>
        <w:t>एच</w:t>
      </w:r>
      <w:proofErr w:type="spellEnd"/>
      <w:r>
        <w:t xml:space="preserve">. </w:t>
      </w:r>
      <w:proofErr w:type="spellStart"/>
      <w:r>
        <w:t>डॉ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विकसित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बताता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</w:t>
      </w:r>
      <w:r>
        <w:t>ि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चरणों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रुझानों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बढ़ते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जिससे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गतिविधियों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पूर्वानुमान</w:t>
      </w:r>
      <w:proofErr w:type="spellEnd"/>
      <w:r>
        <w:t xml:space="preserve"> </w:t>
      </w:r>
      <w:proofErr w:type="spellStart"/>
      <w:r>
        <w:t>लगाने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अध्याय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Dow Theory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मुख्य</w:t>
      </w:r>
      <w:proofErr w:type="spellEnd"/>
      <w:r>
        <w:t xml:space="preserve"> </w:t>
      </w:r>
      <w:proofErr w:type="spellStart"/>
      <w:r>
        <w:t>सिद्धांतों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अन्वेषण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रुझानों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आत्मविश्</w:t>
      </w:r>
      <w:r>
        <w:t>वास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नेविगेट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</w:p>
    <w:p w14:paraId="50B682F2" w14:textId="77777777" w:rsidR="000638A4" w:rsidRDefault="009F1807">
      <w:r>
        <w:pict w14:anchorId="28FF3F80">
          <v:rect id="_x0000_i1025" style="width:0;height:1.5pt" o:hralign="center" o:hrstd="t" o:hr="t" fillcolor="#a0a0a0" stroked="f"/>
        </w:pict>
      </w:r>
    </w:p>
    <w:p w14:paraId="04CA5B0E" w14:textId="77777777" w:rsidR="000638A4" w:rsidRDefault="009F18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vq33ktfc54p5" w:colFirst="0" w:colLast="0"/>
      <w:bookmarkEnd w:id="3"/>
      <w:r>
        <w:rPr>
          <w:b/>
          <w:color w:val="000000"/>
          <w:sz w:val="26"/>
          <w:szCs w:val="26"/>
        </w:rPr>
        <w:t xml:space="preserve">Dow Theory </w:t>
      </w:r>
      <w:proofErr w:type="spellStart"/>
      <w:r>
        <w:rPr>
          <w:b/>
          <w:color w:val="000000"/>
          <w:sz w:val="26"/>
          <w:szCs w:val="26"/>
        </w:rPr>
        <w:t>क्या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है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6213D318" w14:textId="77777777" w:rsidR="000638A4" w:rsidRDefault="009F1807">
      <w:pPr>
        <w:spacing w:before="240" w:after="240"/>
      </w:pPr>
      <w:r>
        <w:rPr>
          <w:b/>
        </w:rPr>
        <w:t>डॉव</w:t>
      </w:r>
      <w:r>
        <w:rPr>
          <w:b/>
        </w:rPr>
        <w:t xml:space="preserve"> </w:t>
      </w:r>
      <w:proofErr w:type="spellStart"/>
      <w:r>
        <w:rPr>
          <w:b/>
        </w:rPr>
        <w:t>थ्योरी</w:t>
      </w:r>
      <w:r>
        <w:t>इस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आधारित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हलचल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r>
        <w:rPr>
          <w:b/>
        </w:rPr>
        <w:t>लहरें</w:t>
      </w:r>
      <w:r>
        <w:t>या</w:t>
      </w:r>
      <w:r>
        <w:rPr>
          <w:b/>
        </w:rPr>
        <w:t>रुझान</w:t>
      </w:r>
      <w:r>
        <w:t>और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व्यापारी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रुझानों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अध्ययन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मूल्य</w:t>
      </w:r>
      <w:proofErr w:type="spellEnd"/>
      <w:r>
        <w:t xml:space="preserve"> </w:t>
      </w:r>
      <w:proofErr w:type="spellStart"/>
      <w:r>
        <w:t>गतिविधियों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भविष्यवाणी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सिद्धांत</w:t>
      </w:r>
      <w:proofErr w:type="spellEnd"/>
      <w:r>
        <w:t xml:space="preserve"> </w:t>
      </w:r>
      <w:proofErr w:type="spellStart"/>
      <w:r>
        <w:t>छह</w:t>
      </w:r>
      <w:proofErr w:type="spellEnd"/>
      <w:r>
        <w:t xml:space="preserve"> </w:t>
      </w:r>
      <w:proofErr w:type="spellStart"/>
      <w:r>
        <w:t>मुख्य</w:t>
      </w:r>
      <w:proofErr w:type="spellEnd"/>
      <w:r>
        <w:t xml:space="preserve"> </w:t>
      </w:r>
      <w:proofErr w:type="spellStart"/>
      <w:r>
        <w:t>सिद्ध</w:t>
      </w:r>
      <w:r>
        <w:t>ांतों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आधारित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बताते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रुझानों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केंद्रित</w:t>
      </w:r>
      <w:proofErr w:type="spellEnd"/>
      <w:r>
        <w:t xml:space="preserve"> </w:t>
      </w:r>
      <w:proofErr w:type="spellStart"/>
      <w:proofErr w:type="gramStart"/>
      <w:r>
        <w:t>है</w:t>
      </w:r>
      <w:r>
        <w:t>:</w:t>
      </w:r>
      <w:r>
        <w:rPr>
          <w:b/>
        </w:rPr>
        <w:t>प्राथमिक</w:t>
      </w:r>
      <w:proofErr w:type="gramEnd"/>
      <w:r>
        <w:t>I'm</w:t>
      </w:r>
      <w:proofErr w:type="spellEnd"/>
      <w:r>
        <w:t xml:space="preserve"> sorry, but it seems like your message is incomplete. Could you please provide the full text that you would like me to translate into </w:t>
      </w:r>
      <w:proofErr w:type="spellStart"/>
      <w:proofErr w:type="gramStart"/>
      <w:r>
        <w:t>Hindi?</w:t>
      </w:r>
      <w:r>
        <w:rPr>
          <w:b/>
        </w:rPr>
        <w:t>माध्यम</w:t>
      </w:r>
      <w:r>
        <w:rPr>
          <w:b/>
        </w:rPr>
        <w:t>िक</w:t>
      </w:r>
      <w:proofErr w:type="spellEnd"/>
      <w:proofErr w:type="gramEnd"/>
      <w:r>
        <w:t xml:space="preserve">, </w:t>
      </w:r>
      <w:proofErr w:type="spellStart"/>
      <w:r>
        <w:t>और</w:t>
      </w:r>
      <w:r>
        <w:rPr>
          <w:b/>
        </w:rPr>
        <w:t>नाबालिग</w:t>
      </w:r>
      <w:r>
        <w:t>कृपया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अनुवाद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पाठ</w:t>
      </w:r>
      <w:proofErr w:type="spellEnd"/>
      <w:r>
        <w:t xml:space="preserve"> </w:t>
      </w:r>
      <w:proofErr w:type="spellStart"/>
      <w:r>
        <w:t>प्रदान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>।</w:t>
      </w:r>
    </w:p>
    <w:p w14:paraId="2D96239A" w14:textId="77777777" w:rsidR="000638A4" w:rsidRDefault="009F1807">
      <w:pPr>
        <w:spacing w:before="240" w:after="240"/>
      </w:pPr>
      <w:proofErr w:type="spellStart"/>
      <w:r>
        <w:t>आइए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सिद्धांतों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चरण</w:t>
      </w:r>
      <w:proofErr w:type="spellEnd"/>
      <w:r>
        <w:t xml:space="preserve"> </w:t>
      </w:r>
      <w:proofErr w:type="spellStart"/>
      <w:r>
        <w:t>दर</w:t>
      </w:r>
      <w:proofErr w:type="spellEnd"/>
      <w:r>
        <w:t xml:space="preserve"> </w:t>
      </w:r>
      <w:proofErr w:type="spellStart"/>
      <w:r>
        <w:t>चरण</w:t>
      </w:r>
      <w:proofErr w:type="spellEnd"/>
      <w:r>
        <w:t xml:space="preserve"> </w:t>
      </w:r>
      <w:proofErr w:type="spellStart"/>
      <w:r>
        <w:t>तोड़कर</w:t>
      </w:r>
      <w:proofErr w:type="spellEnd"/>
      <w:r>
        <w:t xml:space="preserve"> </w:t>
      </w:r>
      <w:proofErr w:type="spellStart"/>
      <w:r>
        <w:t>समझते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मार्गदर्शन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</w:p>
    <w:p w14:paraId="73E0834A" w14:textId="77777777" w:rsidR="000638A4" w:rsidRDefault="009F1807">
      <w:r>
        <w:pict w14:anchorId="6333DB4D">
          <v:rect id="_x0000_i1026" style="width:0;height:1.5pt" o:hralign="center" o:hrstd="t" o:hr="t" fillcolor="#a0a0a0" stroked="f"/>
        </w:pict>
      </w:r>
    </w:p>
    <w:p w14:paraId="07199E81" w14:textId="77777777" w:rsidR="000638A4" w:rsidRDefault="009F18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g6cecjjvovkx" w:colFirst="0" w:colLast="0"/>
      <w:bookmarkEnd w:id="4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बाजार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रुझानों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में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चलता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है</w:t>
      </w:r>
      <w:proofErr w:type="spellEnd"/>
      <w:r>
        <w:rPr>
          <w:b/>
          <w:color w:val="000000"/>
          <w:sz w:val="26"/>
          <w:szCs w:val="26"/>
        </w:rPr>
        <w:t>।</w:t>
      </w:r>
    </w:p>
    <w:p w14:paraId="7CE26EA3" w14:textId="77777777" w:rsidR="000638A4" w:rsidRDefault="009F1807">
      <w:pPr>
        <w:spacing w:before="240" w:after="240"/>
      </w:pPr>
      <w:r>
        <w:t xml:space="preserve">Dow Theory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मुख्य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स्टॉक</w:t>
      </w:r>
      <w:proofErr w:type="spellEnd"/>
      <w:r>
        <w:t xml:space="preserve"> </w:t>
      </w:r>
      <w:proofErr w:type="spellStart"/>
      <w:r>
        <w:t>मार्केट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निश्चित</w:t>
      </w:r>
      <w:proofErr w:type="spellEnd"/>
      <w:r>
        <w:t xml:space="preserve"> </w:t>
      </w:r>
      <w:proofErr w:type="spellStart"/>
      <w:r>
        <w:t>पैटर्न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अनुसरण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है।</w:t>
      </w:r>
      <w:r>
        <w:rPr>
          <w:b/>
        </w:rPr>
        <w:t>रुझान</w:t>
      </w:r>
      <w:proofErr w:type="spellEnd"/>
      <w:r>
        <w:t>—</w:t>
      </w:r>
      <w:proofErr w:type="spellStart"/>
      <w:r>
        <w:t>बिल्कुल</w:t>
      </w:r>
      <w:proofErr w:type="spellEnd"/>
      <w:r>
        <w:t xml:space="preserve">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ट्रैफिक</w:t>
      </w:r>
      <w:proofErr w:type="spellEnd"/>
      <w:r>
        <w:t xml:space="preserve"> </w:t>
      </w:r>
      <w:proofErr w:type="spellStart"/>
      <w:r>
        <w:t>पैटर्न</w:t>
      </w:r>
      <w:proofErr w:type="spellEnd"/>
      <w:r>
        <w:t xml:space="preserve"> </w:t>
      </w:r>
      <w:proofErr w:type="spellStart"/>
      <w:r>
        <w:t>पूर्वानुमानित</w:t>
      </w:r>
      <w:proofErr w:type="spellEnd"/>
      <w:r>
        <w:t xml:space="preserve"> </w:t>
      </w:r>
      <w:proofErr w:type="spellStart"/>
      <w:r>
        <w:t>मार्गों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अनुसरण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रुझान</w:t>
      </w:r>
      <w:proofErr w:type="spellEnd"/>
      <w:r>
        <w:t xml:space="preserve"> </w:t>
      </w:r>
      <w:proofErr w:type="spellStart"/>
      <w:r>
        <w:t>यादृच्छिक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, </w:t>
      </w:r>
      <w:proofErr w:type="spellStart"/>
      <w:r>
        <w:t>बल्कि</w:t>
      </w:r>
      <w:proofErr w:type="spellEnd"/>
      <w:r>
        <w:t xml:space="preserve"> </w:t>
      </w:r>
      <w:proofErr w:type="spellStart"/>
      <w:r>
        <w:t>खरीदारों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विक्रेताओं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सामूहिक</w:t>
      </w:r>
      <w:proofErr w:type="spellEnd"/>
      <w:r>
        <w:t xml:space="preserve"> </w:t>
      </w:r>
      <w:proofErr w:type="spellStart"/>
      <w:r>
        <w:t>क्रियाओं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संचालित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सिद्धांत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रुझानों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परिभाषित</w:t>
      </w:r>
      <w:proofErr w:type="spellEnd"/>
      <w:r>
        <w:t xml:space="preserve"> </w:t>
      </w:r>
      <w:proofErr w:type="spellStart"/>
      <w:r>
        <w:t>कि</w:t>
      </w:r>
      <w:r>
        <w:t>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:</w:t>
      </w:r>
    </w:p>
    <w:p w14:paraId="15BB50C3" w14:textId="77777777" w:rsidR="000638A4" w:rsidRDefault="009F1807">
      <w:pPr>
        <w:numPr>
          <w:ilvl w:val="0"/>
          <w:numId w:val="3"/>
        </w:numPr>
        <w:spacing w:before="240"/>
      </w:pPr>
      <w:proofErr w:type="spellStart"/>
      <w:r>
        <w:rPr>
          <w:b/>
        </w:rPr>
        <w:t>प्रमुख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प्रवृत्ति</w:t>
      </w:r>
      <w:proofErr w:type="spellEnd"/>
      <w:r>
        <w:t xml:space="preserve">: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मुख्य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महीनों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यहां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वर्षों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proofErr w:type="gramStart"/>
      <w:r>
        <w:t>एक</w:t>
      </w:r>
      <w:r>
        <w:rPr>
          <w:b/>
        </w:rPr>
        <w:t>अपट्रेंड</w:t>
      </w:r>
      <w:proofErr w:type="spellEnd"/>
      <w:r>
        <w:t>(</w:t>
      </w:r>
      <w:proofErr w:type="spellStart"/>
      <w:proofErr w:type="gramEnd"/>
      <w:r>
        <w:t>बुल</w:t>
      </w:r>
      <w:proofErr w:type="spellEnd"/>
      <w:r>
        <w:t xml:space="preserve"> </w:t>
      </w:r>
      <w:proofErr w:type="spellStart"/>
      <w:r>
        <w:t>मार्केट</w:t>
      </w:r>
      <w:proofErr w:type="spellEnd"/>
      <w:r>
        <w:t xml:space="preserve">)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एक</w:t>
      </w:r>
      <w:r>
        <w:rPr>
          <w:b/>
        </w:rPr>
        <w:t>डाउनट्रेंड</w:t>
      </w:r>
      <w:proofErr w:type="spellEnd"/>
      <w:r>
        <w:t>(</w:t>
      </w:r>
      <w:proofErr w:type="spellStart"/>
      <w:r>
        <w:t>बियर</w:t>
      </w:r>
      <w:proofErr w:type="spellEnd"/>
      <w:r>
        <w:t xml:space="preserve"> </w:t>
      </w:r>
      <w:proofErr w:type="spellStart"/>
      <w:r>
        <w:t>मार्केट</w:t>
      </w:r>
      <w:proofErr w:type="spellEnd"/>
      <w:r>
        <w:t>)</w:t>
      </w:r>
      <w:r>
        <w:t>।</w:t>
      </w:r>
    </w:p>
    <w:p w14:paraId="4E1611E5" w14:textId="77777777" w:rsidR="000638A4" w:rsidRDefault="009F1807">
      <w:pPr>
        <w:numPr>
          <w:ilvl w:val="0"/>
          <w:numId w:val="3"/>
        </w:numPr>
      </w:pPr>
      <w:proofErr w:type="spellStart"/>
      <w:r>
        <w:rPr>
          <w:b/>
        </w:rPr>
        <w:t>द्वितीयक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प्रवृत्ति</w:t>
      </w:r>
      <w:proofErr w:type="spellEnd"/>
      <w:r>
        <w:t xml:space="preserve">: </w:t>
      </w:r>
      <w:proofErr w:type="spellStart"/>
      <w:r>
        <w:t>द्वितीयक</w:t>
      </w:r>
      <w:proofErr w:type="spellEnd"/>
      <w:r>
        <w:t xml:space="preserve"> </w:t>
      </w:r>
      <w:proofErr w:type="spellStart"/>
      <w:r>
        <w:t>रुझान</w:t>
      </w:r>
      <w:proofErr w:type="spellEnd"/>
      <w:r>
        <w:t xml:space="preserve"> </w:t>
      </w:r>
      <w:proofErr w:type="spellStart"/>
      <w:r>
        <w:t>प्राथमिक</w:t>
      </w:r>
      <w:proofErr w:type="spellEnd"/>
      <w:r>
        <w:t xml:space="preserve"> </w:t>
      </w:r>
      <w:proofErr w:type="spellStart"/>
      <w:r>
        <w:t>रुझान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भीतर</w:t>
      </w:r>
      <w:proofErr w:type="spellEnd"/>
      <w:r>
        <w:t xml:space="preserve"> </w:t>
      </w:r>
      <w:proofErr w:type="spellStart"/>
      <w:r>
        <w:t>अल्पकालिक</w:t>
      </w:r>
      <w:proofErr w:type="spellEnd"/>
      <w:r>
        <w:t xml:space="preserve"> </w:t>
      </w:r>
      <w:proofErr w:type="spellStart"/>
      <w:r>
        <w:t>गतिविधियाँ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,</w:t>
      </w:r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आमतौर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महीनों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चलती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एक</w:t>
      </w:r>
      <w:proofErr w:type="spellEnd"/>
      <w:r>
        <w:t xml:space="preserve"> uptrend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अक्सर</w:t>
      </w:r>
      <w:proofErr w:type="spellEnd"/>
      <w:r>
        <w:t xml:space="preserve"> </w:t>
      </w:r>
      <w:proofErr w:type="spellStart"/>
      <w:r>
        <w:t>अस्थायी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lastRenderedPageBreak/>
        <w:t>हैं।</w:t>
      </w:r>
      <w:r>
        <w:rPr>
          <w:b/>
        </w:rPr>
        <w:t>पुलबैक्स</w:t>
      </w:r>
      <w:r>
        <w:t>या</w:t>
      </w:r>
      <w:r>
        <w:rPr>
          <w:b/>
        </w:rPr>
        <w:t>सुधार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in</w:t>
      </w:r>
      <w:r>
        <w:t>एक</w:t>
      </w:r>
      <w:proofErr w:type="spellEnd"/>
      <w:r>
        <w:t xml:space="preserve"> </w:t>
      </w:r>
      <w:proofErr w:type="spellStart"/>
      <w:r>
        <w:t>गिरावट</w:t>
      </w:r>
      <w:proofErr w:type="spellEnd"/>
      <w:r>
        <w:t xml:space="preserve">,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अस्थायी</w:t>
      </w:r>
      <w:proofErr w:type="spellEnd"/>
      <w:r>
        <w:t xml:space="preserve"> </w:t>
      </w:r>
      <w:proofErr w:type="spellStart"/>
      <w:r>
        <w:t>हैं।</w:t>
      </w:r>
      <w:r>
        <w:rPr>
          <w:b/>
        </w:rPr>
        <w:t>रैलियाँ</w:t>
      </w:r>
      <w:r>
        <w:t>कृपया</w:t>
      </w:r>
      <w:proofErr w:type="spellEnd"/>
      <w:r>
        <w:t xml:space="preserve"> </w:t>
      </w:r>
      <w:proofErr w:type="spellStart"/>
      <w:r>
        <w:t>वह</w:t>
      </w:r>
      <w:proofErr w:type="spellEnd"/>
      <w:r>
        <w:t xml:space="preserve"> </w:t>
      </w:r>
      <w:proofErr w:type="spellStart"/>
      <w:r>
        <w:t>पाठ</w:t>
      </w:r>
      <w:proofErr w:type="spellEnd"/>
      <w:r>
        <w:t xml:space="preserve"> </w:t>
      </w:r>
      <w:proofErr w:type="spellStart"/>
      <w:r>
        <w:t>प्रदान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जिसे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हिंदी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अनुवादित</w:t>
      </w:r>
      <w:proofErr w:type="spellEnd"/>
      <w:r>
        <w:t xml:space="preserve"> </w:t>
      </w:r>
      <w:proofErr w:type="spellStart"/>
      <w:r>
        <w:t>करवाना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</w:p>
    <w:p w14:paraId="3FB95BDA" w14:textId="77777777" w:rsidR="000638A4" w:rsidRDefault="009F1807">
      <w:pPr>
        <w:numPr>
          <w:ilvl w:val="0"/>
          <w:numId w:val="3"/>
        </w:numPr>
        <w:spacing w:after="240"/>
      </w:pPr>
      <w:proofErr w:type="spellStart"/>
      <w:r>
        <w:rPr>
          <w:b/>
        </w:rPr>
        <w:t>माइनर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ट्रेंड</w:t>
      </w:r>
      <w:proofErr w:type="spellEnd"/>
      <w:r>
        <w:t xml:space="preserve">: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दैनिक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साप्ताहिक</w:t>
      </w:r>
      <w:proofErr w:type="spellEnd"/>
      <w:r>
        <w:t xml:space="preserve"> </w:t>
      </w:r>
      <w:proofErr w:type="spellStart"/>
      <w:r>
        <w:t>उतार</w:t>
      </w:r>
      <w:proofErr w:type="spellEnd"/>
      <w:r>
        <w:t>-</w:t>
      </w:r>
      <w:r>
        <w:t>च</w:t>
      </w:r>
      <w:r>
        <w:t>ढ़ाव</w:t>
      </w:r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प्राथमिक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द्वितीयक</w:t>
      </w:r>
      <w:proofErr w:type="spellEnd"/>
      <w:r>
        <w:t xml:space="preserve"> </w:t>
      </w:r>
      <w:proofErr w:type="spellStart"/>
      <w:r>
        <w:t>प्रवृत्तियों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भीतर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अक्सर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दिन</w:t>
      </w:r>
      <w:r>
        <w:t>-</w:t>
      </w:r>
      <w:r>
        <w:t>प्रतिदिन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trading </w:t>
      </w:r>
      <w:proofErr w:type="spellStart"/>
      <w:r>
        <w:t>निर्णयों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प्रभावित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</w:p>
    <w:p w14:paraId="450595FC" w14:textId="77777777" w:rsidR="000638A4" w:rsidRDefault="009F1807">
      <w:pPr>
        <w:spacing w:before="240" w:after="240"/>
      </w:pPr>
      <w:r>
        <w:rPr>
          <w:noProof/>
        </w:rPr>
        <w:drawing>
          <wp:inline distT="114300" distB="114300" distL="114300" distR="114300" wp14:anchorId="577115F4" wp14:editId="28640A95">
            <wp:extent cx="6561930" cy="295142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1930" cy="295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Image Courtesy: </w:t>
      </w:r>
      <w:proofErr w:type="spellStart"/>
      <w:r>
        <w:t>Tradingview</w:t>
      </w:r>
      <w:proofErr w:type="spellEnd"/>
      <w:r>
        <w:br/>
      </w:r>
      <w:r>
        <w:br/>
        <w:t>Much like following a highway for the majority of yo</w:t>
      </w:r>
      <w:r>
        <w:t>ur trip (primary trend), you might encounter detours or smaller roads (secondary and minor trends) along the way. Understanding these trends helps traders navigate the market’s ups and downs more smoothly.</w:t>
      </w:r>
    </w:p>
    <w:p w14:paraId="0257AB95" w14:textId="77777777" w:rsidR="000638A4" w:rsidRDefault="009F1807">
      <w:pPr>
        <w:spacing w:before="240" w:after="240"/>
      </w:pPr>
      <w:r>
        <w:t xml:space="preserve">Dow Theory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अगला</w:t>
      </w:r>
      <w:proofErr w:type="spellEnd"/>
      <w:r>
        <w:t xml:space="preserve"> </w:t>
      </w:r>
      <w:proofErr w:type="spellStart"/>
      <w:r>
        <w:t>कदम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समझना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</w:t>
      </w:r>
      <w:r>
        <w:t>वृत्तियाँ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विकसित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यहीं</w:t>
      </w:r>
      <w:proofErr w:type="spellEnd"/>
      <w:r>
        <w:t xml:space="preserve"> </w:t>
      </w:r>
      <w:proofErr w:type="spellStart"/>
      <w:r>
        <w:t>पर</w:t>
      </w:r>
      <w:r>
        <w:rPr>
          <w:b/>
        </w:rPr>
        <w:t>बाज़ार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के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चरण</w:t>
      </w:r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</w:p>
    <w:p w14:paraId="785E2E18" w14:textId="77777777" w:rsidR="000638A4" w:rsidRDefault="009F1807">
      <w:r>
        <w:pict w14:anchorId="20F6C0E9">
          <v:rect id="_x0000_i1027" style="width:0;height:1.5pt" o:hralign="center" o:hrstd="t" o:hr="t" fillcolor="#a0a0a0" stroked="f"/>
        </w:pict>
      </w:r>
    </w:p>
    <w:p w14:paraId="501B4D0D" w14:textId="77777777" w:rsidR="000638A4" w:rsidRDefault="009F18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1l31f2euluyv" w:colFirst="0" w:colLast="0"/>
      <w:bookmarkEnd w:id="5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बाजार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के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तीन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चरण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होते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हैं</w:t>
      </w:r>
      <w:proofErr w:type="spellEnd"/>
      <w:r>
        <w:rPr>
          <w:b/>
          <w:color w:val="000000"/>
          <w:sz w:val="26"/>
          <w:szCs w:val="26"/>
        </w:rPr>
        <w:t>।</w:t>
      </w:r>
    </w:p>
    <w:p w14:paraId="4267BFB8" w14:textId="77777777" w:rsidR="000638A4" w:rsidRDefault="009F1807">
      <w:pPr>
        <w:spacing w:before="240" w:after="240"/>
      </w:pPr>
      <w:proofErr w:type="spellStart"/>
      <w:r>
        <w:t>डॉ</w:t>
      </w:r>
      <w:proofErr w:type="spellEnd"/>
      <w:r>
        <w:t xml:space="preserve"> </w:t>
      </w:r>
      <w:proofErr w:type="spellStart"/>
      <w:r>
        <w:t>थ्योरी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t xml:space="preserve">, </w:t>
      </w:r>
      <w:proofErr w:type="spellStart"/>
      <w:r>
        <w:t>प्रत्येक</w:t>
      </w:r>
      <w:r>
        <w:rPr>
          <w:b/>
        </w:rPr>
        <w:t>प्रमुख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प्रवृत्ति</w:t>
      </w:r>
      <w:r>
        <w:t>के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अलग</w:t>
      </w:r>
      <w:r>
        <w:t>-</w:t>
      </w:r>
      <w:r>
        <w:t>अलग</w:t>
      </w:r>
      <w:proofErr w:type="spellEnd"/>
      <w:r>
        <w:t xml:space="preserve"> </w:t>
      </w:r>
      <w:proofErr w:type="spellStart"/>
      <w:r>
        <w:t>चरण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:</w:t>
      </w:r>
    </w:p>
    <w:p w14:paraId="2132C113" w14:textId="77777777" w:rsidR="000638A4" w:rsidRDefault="009F1807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अक्यूम्यूलेशन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फेज</w:t>
      </w:r>
      <w:r>
        <w:t>यह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प्रारंभिक</w:t>
      </w:r>
      <w:proofErr w:type="spellEnd"/>
      <w:r>
        <w:t xml:space="preserve"> </w:t>
      </w:r>
      <w:proofErr w:type="spellStart"/>
      <w:r>
        <w:t>चरण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सूचित</w:t>
      </w:r>
      <w:proofErr w:type="spellEnd"/>
      <w:r>
        <w:t xml:space="preserve"> </w:t>
      </w:r>
      <w:proofErr w:type="spellStart"/>
      <w:r>
        <w:t>निवेशक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स्टॉक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खरीदना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बेचना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एक</w:t>
      </w:r>
      <w:proofErr w:type="spellEnd"/>
      <w:r>
        <w:t xml:space="preserve"> uptrend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दौरान</w:t>
      </w:r>
      <w:proofErr w:type="spellEnd"/>
      <w:r>
        <w:t xml:space="preserve">, </w:t>
      </w:r>
      <w:proofErr w:type="spellStart"/>
      <w:r>
        <w:t>कीमतें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समझदार</w:t>
      </w:r>
      <w:proofErr w:type="spellEnd"/>
      <w:r>
        <w:t xml:space="preserve"> </w:t>
      </w:r>
      <w:proofErr w:type="spellStart"/>
      <w:r>
        <w:t>निवेशक</w:t>
      </w:r>
      <w:proofErr w:type="spellEnd"/>
      <w:r>
        <w:t xml:space="preserve"> </w:t>
      </w:r>
      <w:proofErr w:type="spellStart"/>
      <w:r>
        <w:t>उच्च</w:t>
      </w:r>
      <w:proofErr w:type="spellEnd"/>
      <w:r>
        <w:t xml:space="preserve"> </w:t>
      </w:r>
      <w:proofErr w:type="spellStart"/>
      <w:r>
        <w:t>कीमतों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उम्मीद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स्टॉक्स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इकट्ठा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</w:p>
    <w:p w14:paraId="3325B777" w14:textId="77777777" w:rsidR="000638A4" w:rsidRDefault="009F1807">
      <w:pPr>
        <w:numPr>
          <w:ilvl w:val="0"/>
          <w:numId w:val="1"/>
        </w:numPr>
      </w:pPr>
      <w:proofErr w:type="spellStart"/>
      <w:r>
        <w:rPr>
          <w:b/>
        </w:rPr>
        <w:lastRenderedPageBreak/>
        <w:t>सार्वजनिक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भागीदारी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चरण</w:t>
      </w:r>
      <w:r>
        <w:t>यह</w:t>
      </w:r>
      <w:proofErr w:type="spellEnd"/>
      <w:r>
        <w:t xml:space="preserve"> 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चरण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अधिकांश</w:t>
      </w:r>
      <w:proofErr w:type="spellEnd"/>
      <w:r>
        <w:t xml:space="preserve"> </w:t>
      </w:r>
      <w:proofErr w:type="spellStart"/>
      <w:r>
        <w:t>निवेशक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नोटिस</w:t>
      </w:r>
      <w:proofErr w:type="spellEnd"/>
      <w:r>
        <w:t xml:space="preserve"> </w:t>
      </w:r>
      <w:proofErr w:type="spellStart"/>
      <w:r>
        <w:t>कर</w:t>
      </w:r>
      <w:r>
        <w:t>ना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जैसे</w:t>
      </w:r>
      <w:r>
        <w:t>-</w:t>
      </w:r>
      <w:r>
        <w:t>जैसे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प्रतिभागी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प्रवेश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स्टॉक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कीमत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उल्लेखनीय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वृद्धि</w:t>
      </w:r>
      <w:proofErr w:type="spellEnd"/>
      <w:r>
        <w:t xml:space="preserve"> (uptrend </w:t>
      </w:r>
      <w:proofErr w:type="spellStart"/>
      <w:r>
        <w:t>में</w:t>
      </w:r>
      <w:proofErr w:type="spellEnd"/>
      <w:r>
        <w:t xml:space="preserve">)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गिरावट</w:t>
      </w:r>
      <w:proofErr w:type="spellEnd"/>
      <w:r>
        <w:t xml:space="preserve"> (downtrend </w:t>
      </w:r>
      <w:proofErr w:type="spellStart"/>
      <w:r>
        <w:t>में</w:t>
      </w:r>
      <w:proofErr w:type="spellEnd"/>
      <w:r>
        <w:t xml:space="preserve">)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</w:p>
    <w:p w14:paraId="48FC2799" w14:textId="77777777" w:rsidR="000638A4" w:rsidRDefault="009F1807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वितरण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चरण</w:t>
      </w:r>
      <w:proofErr w:type="spellEnd"/>
      <w:r>
        <w:t xml:space="preserve">: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अंतिम</w:t>
      </w:r>
      <w:proofErr w:type="spellEnd"/>
      <w:r>
        <w:t xml:space="preserve"> </w:t>
      </w:r>
      <w:proofErr w:type="spellStart"/>
      <w:r>
        <w:t>चरण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अनुभवी</w:t>
      </w:r>
      <w:proofErr w:type="spellEnd"/>
      <w:r>
        <w:t xml:space="preserve"> </w:t>
      </w:r>
      <w:proofErr w:type="spellStart"/>
      <w:r>
        <w:t>निवेशक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positions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बेचकर</w:t>
      </w:r>
      <w:proofErr w:type="spellEnd"/>
      <w:r>
        <w:t xml:space="preserve"> </w:t>
      </w:r>
      <w:proofErr w:type="spellStart"/>
      <w:r>
        <w:t>मुनाफा</w:t>
      </w:r>
      <w:proofErr w:type="spellEnd"/>
      <w:r>
        <w:t xml:space="preserve"> </w:t>
      </w:r>
      <w:proofErr w:type="spellStart"/>
      <w:r>
        <w:t>सुरक्षित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शुर</w:t>
      </w:r>
      <w:r>
        <w:t>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व्यापक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खरीदारी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अंत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करीब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</w:p>
    <w:p w14:paraId="0C87EA7B" w14:textId="77777777" w:rsidR="000638A4" w:rsidRDefault="009F1807">
      <w:pPr>
        <w:spacing w:before="240" w:after="240"/>
      </w:pPr>
      <w:r>
        <w:rPr>
          <w:noProof/>
        </w:rPr>
        <w:drawing>
          <wp:inline distT="114300" distB="114300" distL="114300" distR="114300" wp14:anchorId="355368C3" wp14:editId="5BE6CA91">
            <wp:extent cx="6541997" cy="29424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1997" cy="2942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Image Courtesy: </w:t>
      </w:r>
      <w:proofErr w:type="spellStart"/>
      <w:r>
        <w:t>Tradingview</w:t>
      </w:r>
      <w:proofErr w:type="spellEnd"/>
      <w:r>
        <w:br/>
      </w:r>
      <w:r>
        <w:br/>
        <w:t xml:space="preserve">Imagine you’re on a road trip, and during the </w:t>
      </w:r>
      <w:r>
        <w:rPr>
          <w:b/>
        </w:rPr>
        <w:t>accumulation phase</w:t>
      </w:r>
      <w:r>
        <w:t xml:space="preserve">, only a few cars are joining the highway. During the </w:t>
      </w:r>
      <w:r>
        <w:rPr>
          <w:b/>
        </w:rPr>
        <w:t>public participa</w:t>
      </w:r>
      <w:r>
        <w:rPr>
          <w:b/>
        </w:rPr>
        <w:t>tion phase</w:t>
      </w:r>
      <w:r>
        <w:t xml:space="preserve">, the road is crowded with cars all going in the same direction. Finally, in the </w:t>
      </w:r>
      <w:r>
        <w:rPr>
          <w:b/>
        </w:rPr>
        <w:t>distribution phase</w:t>
      </w:r>
      <w:r>
        <w:t>, the highway starts to clear out as drivers exit.</w:t>
      </w:r>
    </w:p>
    <w:p w14:paraId="553B389D" w14:textId="77777777" w:rsidR="000638A4" w:rsidRDefault="009F1807">
      <w:pPr>
        <w:spacing w:before="240" w:after="240"/>
      </w:pPr>
      <w:proofErr w:type="spellStart"/>
      <w:r>
        <w:t>ये</w:t>
      </w:r>
      <w:proofErr w:type="spellEnd"/>
      <w:r>
        <w:t xml:space="preserve"> </w:t>
      </w:r>
      <w:proofErr w:type="spellStart"/>
      <w:r>
        <w:t>चरण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निर्धारित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भीतर</w:t>
      </w:r>
      <w:proofErr w:type="spellEnd"/>
      <w:r>
        <w:t xml:space="preserve"> </w:t>
      </w:r>
      <w:proofErr w:type="spellStart"/>
      <w:r>
        <w:t>कहाँ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प्रवेश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बाहर</w:t>
      </w:r>
      <w:proofErr w:type="spellEnd"/>
      <w:r>
        <w:t xml:space="preserve"> </w:t>
      </w:r>
      <w:proofErr w:type="spellStart"/>
      <w:r>
        <w:t>निकलने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पुष्टि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वास्तविक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यहीं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Dow Theory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अगला</w:t>
      </w:r>
      <w:proofErr w:type="spellEnd"/>
      <w:r>
        <w:t xml:space="preserve"> </w:t>
      </w:r>
      <w:proofErr w:type="spellStart"/>
      <w:r>
        <w:t>सिद्धांत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</w:p>
    <w:p w14:paraId="5BF7C742" w14:textId="77777777" w:rsidR="000638A4" w:rsidRDefault="009F1807">
      <w:r>
        <w:pict w14:anchorId="3FF612B0">
          <v:rect id="_x0000_i1028" style="width:0;height:1.5pt" o:hralign="center" o:hrstd="t" o:hr="t" fillcolor="#a0a0a0" stroked="f"/>
        </w:pict>
      </w:r>
    </w:p>
    <w:p w14:paraId="4BA42237" w14:textId="77777777" w:rsidR="000638A4" w:rsidRDefault="009F18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gan7zajzbl58" w:colFirst="0" w:colLast="0"/>
      <w:bookmarkEnd w:id="6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मार्केट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इंडेक्सेस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मस्ट</w:t>
      </w:r>
      <w:ins w:id="7" w:author="Shreyas Nagvekar" w:date="2024-09-18T06:56:00Z">
        <w:r>
          <w:rPr>
            <w:b/>
            <w:color w:val="000000"/>
            <w:sz w:val="26"/>
            <w:szCs w:val="26"/>
          </w:rPr>
          <w:t>C</w:t>
        </w:r>
      </w:ins>
      <w:del w:id="8" w:author="Shreyas Nagvekar" w:date="2024-09-18T06:56:00Z">
        <w:r>
          <w:rPr>
            <w:b/>
            <w:color w:val="000000"/>
            <w:sz w:val="26"/>
            <w:szCs w:val="26"/>
          </w:rPr>
          <w:delText>c</w:delText>
        </w:r>
      </w:del>
      <w:r>
        <w:rPr>
          <w:b/>
          <w:color w:val="000000"/>
          <w:sz w:val="26"/>
          <w:szCs w:val="26"/>
        </w:rPr>
        <w:t>ट्रेंड्स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की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पुष्टि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करें</w:t>
      </w:r>
      <w:proofErr w:type="spellEnd"/>
    </w:p>
    <w:p w14:paraId="72C17FC1" w14:textId="77777777" w:rsidR="000638A4" w:rsidRDefault="009F1807">
      <w:pPr>
        <w:spacing w:before="240" w:after="240"/>
      </w:pPr>
      <w:proofErr w:type="spellStart"/>
      <w:r>
        <w:t>डॉ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माना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वैधता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पुष्टि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विभिन्न</w:t>
      </w:r>
      <w:r>
        <w:rPr>
          <w:b/>
        </w:rPr>
        <w:t>बाज़ार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सूचकांक</w:t>
      </w:r>
      <w:r>
        <w:t>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बढ़ना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>।</w:t>
      </w:r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r>
        <w:rPr>
          <w:b/>
        </w:rPr>
        <w:t>डॉव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जोन्स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इंडस्ट्रियल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एवरेज</w:t>
      </w:r>
      <w:r>
        <w:t>और</w:t>
      </w:r>
      <w:proofErr w:type="spellEnd"/>
      <w:r>
        <w:t xml:space="preserve"> </w:t>
      </w:r>
      <w:proofErr w:type="spellStart"/>
      <w:r>
        <w:t>the</w:t>
      </w:r>
      <w:r>
        <w:rPr>
          <w:b/>
        </w:rPr>
        <w:t>डॉव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जोन्स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ट्रांसपोर्टेशन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एवरेज</w:t>
      </w:r>
      <w:r>
        <w:t>की</w:t>
      </w:r>
      <w:proofErr w:type="spellEnd"/>
      <w:r>
        <w:t xml:space="preserve"> </w:t>
      </w:r>
      <w:proofErr w:type="spellStart"/>
      <w:r>
        <w:t>आवश्यकता</w:t>
      </w:r>
      <w:proofErr w:type="spellEnd"/>
      <w:r>
        <w:t xml:space="preserve"> </w:t>
      </w:r>
      <w:proofErr w:type="spellStart"/>
      <w:r>
        <w:t>थी</w:t>
      </w:r>
      <w:proofErr w:type="spellEnd"/>
      <w:r>
        <w:t>।</w:t>
      </w:r>
      <w:r>
        <w:t xml:space="preserve"> </w:t>
      </w:r>
      <w:proofErr w:type="spellStart"/>
      <w:r>
        <w:t>यदि</w:t>
      </w:r>
      <w:proofErr w:type="spellEnd"/>
      <w:r>
        <w:t xml:space="preserve"> </w:t>
      </w:r>
      <w:proofErr w:type="spellStart"/>
      <w:r>
        <w:t>दोनों</w:t>
      </w:r>
      <w:proofErr w:type="spellEnd"/>
      <w:r>
        <w:t xml:space="preserve"> </w:t>
      </w:r>
      <w:proofErr w:type="spellStart"/>
      <w:r>
        <w:t>बढ़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एक</w:t>
      </w:r>
      <w:r>
        <w:rPr>
          <w:b/>
        </w:rPr>
        <w:t>अपट्रेंड</w:t>
      </w:r>
      <w:proofErr w:type="spellEnd"/>
      <w:r>
        <w:t xml:space="preserve">; </w:t>
      </w:r>
      <w:proofErr w:type="spellStart"/>
      <w:r>
        <w:t>यदि</w:t>
      </w:r>
      <w:proofErr w:type="spellEnd"/>
      <w:r>
        <w:t xml:space="preserve"> </w:t>
      </w:r>
      <w:proofErr w:type="spellStart"/>
      <w:r>
        <w:t>दोनों</w:t>
      </w:r>
      <w:proofErr w:type="spellEnd"/>
      <w:r>
        <w:t xml:space="preserve"> </w:t>
      </w:r>
      <w:proofErr w:type="spellStart"/>
      <w:r>
        <w:t>गिर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</w:t>
      </w:r>
      <w:r>
        <w:t>ी</w:t>
      </w:r>
      <w:proofErr w:type="spellEnd"/>
      <w:r>
        <w:t xml:space="preserve"> </w:t>
      </w:r>
      <w:proofErr w:type="spellStart"/>
      <w:r>
        <w:t>पुष्टि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था</w:t>
      </w:r>
      <w:r>
        <w:rPr>
          <w:b/>
        </w:rPr>
        <w:t>डाउनट्रेंड</w:t>
      </w:r>
      <w:r>
        <w:t>कृपया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वह</w:t>
      </w:r>
      <w:proofErr w:type="spellEnd"/>
      <w:r>
        <w:t xml:space="preserve"> </w:t>
      </w:r>
      <w:proofErr w:type="spellStart"/>
      <w:r>
        <w:t>पाठ</w:t>
      </w:r>
      <w:proofErr w:type="spellEnd"/>
      <w:r>
        <w:t xml:space="preserve"> </w:t>
      </w:r>
      <w:proofErr w:type="spellStart"/>
      <w:r>
        <w:t>प्रदान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जिसे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हिंदी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अनुवादित</w:t>
      </w:r>
      <w:proofErr w:type="spellEnd"/>
      <w:r>
        <w:t xml:space="preserve"> </w:t>
      </w:r>
      <w:proofErr w:type="spellStart"/>
      <w:r>
        <w:t>करवाना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</w:p>
    <w:p w14:paraId="044EFEE9" w14:textId="77777777" w:rsidR="000638A4" w:rsidRDefault="009F1807">
      <w:pPr>
        <w:spacing w:before="240" w:after="240"/>
      </w:pPr>
      <w:proofErr w:type="spellStart"/>
      <w:r>
        <w:lastRenderedPageBreak/>
        <w:t>यह</w:t>
      </w:r>
      <w:proofErr w:type="spellEnd"/>
      <w:r>
        <w:t xml:space="preserve"> </w:t>
      </w:r>
      <w:proofErr w:type="spellStart"/>
      <w:r>
        <w:t>सिद्धांत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बाजारों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विभिन्न</w:t>
      </w:r>
      <w:proofErr w:type="spellEnd"/>
      <w:r>
        <w:t xml:space="preserve"> </w:t>
      </w:r>
      <w:proofErr w:type="spellStart"/>
      <w:r>
        <w:t>सूचकांकों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क्षेत्रों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लागू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उदाहरण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यदि</w:t>
      </w:r>
      <w:proofErr w:type="spellEnd"/>
      <w:r>
        <w:t xml:space="preserve"> </w:t>
      </w:r>
      <w:proofErr w:type="spellStart"/>
      <w:r>
        <w:t>दोनों</w:t>
      </w:r>
      <w:r>
        <w:rPr>
          <w:b/>
        </w:rPr>
        <w:t>निफ्टी</w:t>
      </w:r>
      <w:proofErr w:type="spellEnd"/>
      <w:r>
        <w:rPr>
          <w:b/>
        </w:rPr>
        <w:t xml:space="preserve"> 50</w:t>
      </w:r>
      <w:r>
        <w:t>और</w:t>
      </w:r>
      <w:r>
        <w:t xml:space="preserve"> </w:t>
      </w:r>
      <w:proofErr w:type="spellStart"/>
      <w:r>
        <w:t>the</w:t>
      </w:r>
      <w:r>
        <w:rPr>
          <w:b/>
        </w:rPr>
        <w:t>सेंसेक्स</w:t>
      </w:r>
      <w:r>
        <w:t>ऊपर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बढ़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</w:t>
      </w:r>
      <w:r>
        <w:t>हत्वपूर्ण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व्यापक</w:t>
      </w:r>
      <w:proofErr w:type="spellEnd"/>
      <w:r>
        <w:t xml:space="preserve"> </w:t>
      </w:r>
      <w:proofErr w:type="spellStart"/>
      <w:r>
        <w:t>भारतीय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एक</w:t>
      </w:r>
      <w:r>
        <w:rPr>
          <w:b/>
        </w:rPr>
        <w:t>अपट्रेंड</w:t>
      </w:r>
      <w:proofErr w:type="spellEnd"/>
      <w:r>
        <w:t xml:space="preserve">. </w:t>
      </w:r>
      <w:proofErr w:type="spellStart"/>
      <w:r>
        <w:t>हालांकि</w:t>
      </w:r>
      <w:proofErr w:type="spellEnd"/>
      <w:r>
        <w:t xml:space="preserve">,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index </w:t>
      </w:r>
      <w:proofErr w:type="spellStart"/>
      <w:r>
        <w:t>बढ़ता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जबकि</w:t>
      </w:r>
      <w:proofErr w:type="spellEnd"/>
      <w:r>
        <w:t xml:space="preserve"> </w:t>
      </w:r>
      <w:proofErr w:type="spellStart"/>
      <w:r>
        <w:t>दूसरा</w:t>
      </w:r>
      <w:proofErr w:type="spellEnd"/>
      <w:r>
        <w:t xml:space="preserve"> </w:t>
      </w:r>
      <w:proofErr w:type="spellStart"/>
      <w:r>
        <w:t>गिरता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r>
        <w:rPr>
          <w:b/>
        </w:rPr>
        <w:t>अनिश्चितता</w:t>
      </w:r>
      <w:r>
        <w:t>और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पुष्टि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>।</w:t>
      </w:r>
    </w:p>
    <w:p w14:paraId="6595E46B" w14:textId="77777777" w:rsidR="000638A4" w:rsidRDefault="009F1807">
      <w:pPr>
        <w:spacing w:before="240" w:after="240"/>
      </w:pPr>
      <w:proofErr w:type="spellStart"/>
      <w:r>
        <w:t>आइए</w:t>
      </w:r>
      <w:proofErr w:type="spellEnd"/>
      <w:r>
        <w:t xml:space="preserve">,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कैसे</w:t>
      </w:r>
      <w:r>
        <w:rPr>
          <w:b/>
        </w:rPr>
        <w:t>वॉल्यूम</w:t>
      </w:r>
      <w:r>
        <w:t>प्रवृत्तियों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पुष्टि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भूम</w:t>
      </w:r>
      <w:r>
        <w:t>िका</w:t>
      </w:r>
      <w:proofErr w:type="spellEnd"/>
      <w:r>
        <w:t xml:space="preserve"> </w:t>
      </w:r>
      <w:proofErr w:type="spellStart"/>
      <w:r>
        <w:t>निभाता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</w:p>
    <w:p w14:paraId="4268CA6B" w14:textId="77777777" w:rsidR="000638A4" w:rsidRDefault="009F1807">
      <w:r>
        <w:pict w14:anchorId="5E37C6FF">
          <v:rect id="_x0000_i1029" style="width:0;height:1.5pt" o:hralign="center" o:hrstd="t" o:hr="t" fillcolor="#a0a0a0" stroked="f"/>
        </w:pict>
      </w:r>
    </w:p>
    <w:p w14:paraId="492A33C7" w14:textId="77777777" w:rsidR="000638A4" w:rsidRDefault="009F18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vovw4c4jymgs" w:colFirst="0" w:colLast="0"/>
      <w:bookmarkEnd w:id="9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वॉल्यूम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ट्रेंड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की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पुष्टि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करता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है</w:t>
      </w:r>
      <w:proofErr w:type="spellEnd"/>
      <w:r>
        <w:rPr>
          <w:b/>
          <w:color w:val="000000"/>
          <w:sz w:val="26"/>
          <w:szCs w:val="26"/>
        </w:rPr>
        <w:t>।</w:t>
      </w:r>
    </w:p>
    <w:p w14:paraId="73112904" w14:textId="77777777" w:rsidR="000638A4" w:rsidRDefault="009F1807">
      <w:pPr>
        <w:spacing w:before="240" w:after="240"/>
      </w:pPr>
      <w:r>
        <w:t>डॉव</w:t>
      </w:r>
      <w:r>
        <w:t xml:space="preserve"> </w:t>
      </w:r>
      <w:proofErr w:type="spellStart"/>
      <w:r>
        <w:t>थ्योरी</w:t>
      </w:r>
      <w:proofErr w:type="spellEnd"/>
      <w:r>
        <w:t xml:space="preserve"> </w:t>
      </w:r>
      <w:proofErr w:type="spellStart"/>
      <w:proofErr w:type="gramStart"/>
      <w:r>
        <w:t>में</w:t>
      </w:r>
      <w:r>
        <w:t>,</w:t>
      </w:r>
      <w:r>
        <w:rPr>
          <w:b/>
        </w:rPr>
        <w:t>ट्रेडिंग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वॉल्यूम</w:t>
      </w:r>
      <w:r>
        <w:t>कोई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पुष्टि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इसे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माना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Volume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ट्रेड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शेयरों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संख्या</w:t>
      </w:r>
      <w:proofErr w:type="spellEnd"/>
      <w:r>
        <w:t>।</w:t>
      </w:r>
      <w:r>
        <w:t xml:space="preserve"> </w:t>
      </w:r>
      <w:proofErr w:type="spellStart"/>
      <w:r>
        <w:t>यदि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वास्तविक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Volume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बढ़ना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>।</w:t>
      </w:r>
    </w:p>
    <w:p w14:paraId="745F627B" w14:textId="77777777" w:rsidR="000638A4" w:rsidRDefault="009F1807">
      <w:pPr>
        <w:numPr>
          <w:ilvl w:val="0"/>
          <w:numId w:val="2"/>
        </w:numPr>
        <w:spacing w:before="240"/>
      </w:pPr>
      <w:proofErr w:type="spellStart"/>
      <w:r>
        <w:t>एक</w:t>
      </w:r>
      <w:r>
        <w:rPr>
          <w:b/>
        </w:rPr>
        <w:t>अपट्रेंड</w:t>
      </w:r>
      <w:proofErr w:type="spellEnd"/>
      <w:r>
        <w:t xml:space="preserve">, </w:t>
      </w:r>
      <w:proofErr w:type="spellStart"/>
      <w:r>
        <w:t>जैसे</w:t>
      </w:r>
      <w:r>
        <w:t>-</w:t>
      </w:r>
      <w:r>
        <w:t>जैसे</w:t>
      </w:r>
      <w:proofErr w:type="spellEnd"/>
      <w:r>
        <w:t xml:space="preserve"> prices </w:t>
      </w:r>
      <w:proofErr w:type="spellStart"/>
      <w:r>
        <w:t>बढ़ते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volume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बढ़ना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>।</w:t>
      </w:r>
    </w:p>
    <w:p w14:paraId="0A51F568" w14:textId="77777777" w:rsidR="000638A4" w:rsidRDefault="009F1807">
      <w:pPr>
        <w:numPr>
          <w:ilvl w:val="0"/>
          <w:numId w:val="2"/>
        </w:numPr>
        <w:spacing w:after="240"/>
      </w:pP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r>
        <w:rPr>
          <w:b/>
        </w:rPr>
        <w:t>डाउनट्रेंड</w:t>
      </w:r>
      <w:proofErr w:type="spellEnd"/>
      <w:r>
        <w:t xml:space="preserve">, </w:t>
      </w:r>
      <w:proofErr w:type="spellStart"/>
      <w:r>
        <w:t>जैसे</w:t>
      </w:r>
      <w:r>
        <w:t>-</w:t>
      </w:r>
      <w:r>
        <w:t>जैसे</w:t>
      </w:r>
      <w:proofErr w:type="spellEnd"/>
      <w:r>
        <w:t xml:space="preserve"> prices </w:t>
      </w:r>
      <w:proofErr w:type="spellStart"/>
      <w:r>
        <w:t>गिरते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volume </w:t>
      </w:r>
      <w:proofErr w:type="spellStart"/>
      <w:r>
        <w:t>बढ़ना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>।</w:t>
      </w:r>
    </w:p>
    <w:p w14:paraId="05405FD7" w14:textId="77777777" w:rsidR="000638A4" w:rsidRDefault="009F1807">
      <w:pPr>
        <w:spacing w:before="240" w:after="240"/>
      </w:pPr>
      <w:proofErr w:type="spellStart"/>
      <w:r>
        <w:t>यदि</w:t>
      </w:r>
      <w:proofErr w:type="spellEnd"/>
      <w:r>
        <w:t xml:space="preserve"> </w:t>
      </w:r>
      <w:proofErr w:type="spellStart"/>
      <w:r>
        <w:t>कीमत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निश्चित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बढ़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लेकिन</w:t>
      </w:r>
      <w:proofErr w:type="spellEnd"/>
      <w:r>
        <w:t xml:space="preserve"> volume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कमजोर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जल्द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उलट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</w:p>
    <w:p w14:paraId="11A97268" w14:textId="77777777" w:rsidR="000638A4" w:rsidRDefault="009F1807">
      <w:pPr>
        <w:spacing w:before="240" w:after="240"/>
      </w:pPr>
      <w:proofErr w:type="spellStart"/>
      <w:r>
        <w:t>कल्पना</w:t>
      </w:r>
      <w:proofErr w:type="spellEnd"/>
      <w:r>
        <w:t xml:space="preserve"> </w:t>
      </w:r>
      <w:proofErr w:type="spellStart"/>
      <w:r>
        <w:t>कीजिए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व्यस्त</w:t>
      </w:r>
      <w:proofErr w:type="spellEnd"/>
      <w:r>
        <w:t xml:space="preserve"> </w:t>
      </w:r>
      <w:proofErr w:type="spellStart"/>
      <w:r>
        <w:t>सड़क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गाड़ी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ट्रैफिक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—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सड़क</w:t>
      </w:r>
      <w:proofErr w:type="spellEnd"/>
      <w:r>
        <w:t xml:space="preserve"> </w:t>
      </w:r>
      <w:proofErr w:type="spellStart"/>
      <w:r>
        <w:t>साफ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प्रारंभिक</w:t>
      </w:r>
      <w:proofErr w:type="spellEnd"/>
      <w:r>
        <w:t xml:space="preserve"> </w:t>
      </w:r>
      <w:proofErr w:type="spellStart"/>
      <w:r>
        <w:t>प्रवाह</w:t>
      </w:r>
      <w:proofErr w:type="spellEnd"/>
      <w:r>
        <w:t xml:space="preserve"> </w:t>
      </w:r>
      <w:proofErr w:type="spellStart"/>
      <w:r>
        <w:t>अस्थायी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मूल्य</w:t>
      </w:r>
      <w:proofErr w:type="spellEnd"/>
      <w:r>
        <w:t xml:space="preserve"> </w:t>
      </w:r>
      <w:proofErr w:type="spellStart"/>
      <w:r>
        <w:t>परिवर्तन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दौरान</w:t>
      </w:r>
      <w:proofErr w:type="spellEnd"/>
      <w:r>
        <w:t xml:space="preserve"> </w:t>
      </w:r>
      <w:r>
        <w:t xml:space="preserve">low volume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ट्रेंड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मजबूत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जारी</w:t>
      </w:r>
      <w:proofErr w:type="spellEnd"/>
      <w:r>
        <w:t xml:space="preserve"> </w:t>
      </w:r>
      <w:proofErr w:type="spellStart"/>
      <w:r>
        <w:t>रह</w:t>
      </w:r>
      <w:proofErr w:type="spellEnd"/>
      <w:r>
        <w:t xml:space="preserve"> </w:t>
      </w:r>
      <w:proofErr w:type="spellStart"/>
      <w:r>
        <w:t>सके</w:t>
      </w:r>
      <w:proofErr w:type="spellEnd"/>
      <w:r>
        <w:t>।</w:t>
      </w:r>
    </w:p>
    <w:p w14:paraId="2C96B535" w14:textId="77777777" w:rsidR="000638A4" w:rsidRDefault="009F1807">
      <w:pPr>
        <w:spacing w:before="240" w:after="240"/>
      </w:pPr>
      <w:proofErr w:type="spellStart"/>
      <w:r>
        <w:t>लेकिन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बनी</w:t>
      </w:r>
      <w:proofErr w:type="spellEnd"/>
      <w:r>
        <w:t xml:space="preserve"> </w:t>
      </w:r>
      <w:proofErr w:type="spellStart"/>
      <w:r>
        <w:t>रहेगी</w:t>
      </w:r>
      <w:proofErr w:type="spellEnd"/>
      <w:r>
        <w:t xml:space="preserve">? Dow Theory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प्रवृत्तियाँ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बनी</w:t>
      </w:r>
      <w:proofErr w:type="spellEnd"/>
      <w:r>
        <w:t xml:space="preserve"> </w:t>
      </w:r>
      <w:proofErr w:type="spellStart"/>
      <w:r>
        <w:t>रहती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स्पष्ट</w:t>
      </w:r>
      <w:proofErr w:type="spellEnd"/>
      <w:r>
        <w:t xml:space="preserve"> </w:t>
      </w:r>
      <w:proofErr w:type="spellStart"/>
      <w:r>
        <w:t>उलटफेर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>।</w:t>
      </w:r>
    </w:p>
    <w:p w14:paraId="2CB2794A" w14:textId="77777777" w:rsidR="000638A4" w:rsidRDefault="009F1807">
      <w:r>
        <w:pict w14:anchorId="1CDA1568">
          <v:rect id="_x0000_i1030" style="width:0;height:1.5pt" o:hralign="center" o:hrstd="t" o:hr="t" fillcolor="#a0a0a0" stroked="f"/>
        </w:pict>
      </w:r>
    </w:p>
    <w:p w14:paraId="55E3C6DA" w14:textId="77777777" w:rsidR="000638A4" w:rsidRDefault="009F18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pb47qqqhtwus" w:colFirst="0" w:colLast="0"/>
      <w:bookmarkEnd w:id="10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रुझान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तब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तक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जारी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रहते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हैं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जब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तक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कि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उनमें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उलटफेर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नहीं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होता</w:t>
      </w:r>
      <w:proofErr w:type="spellEnd"/>
      <w:r>
        <w:rPr>
          <w:b/>
          <w:color w:val="000000"/>
          <w:sz w:val="26"/>
          <w:szCs w:val="26"/>
        </w:rPr>
        <w:t>।</w:t>
      </w:r>
    </w:p>
    <w:p w14:paraId="1E50712A" w14:textId="77777777" w:rsidR="000638A4" w:rsidRDefault="009F1807">
      <w:pPr>
        <w:spacing w:before="240" w:after="240"/>
      </w:pPr>
      <w:r>
        <w:t>डॉव</w:t>
      </w:r>
      <w:r>
        <w:t xml:space="preserve"> </w:t>
      </w:r>
      <w:proofErr w:type="spellStart"/>
      <w:r>
        <w:t>थ्योरी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बरकरार</w:t>
      </w:r>
      <w:proofErr w:type="spellEnd"/>
      <w:r>
        <w:t xml:space="preserve"> </w:t>
      </w:r>
      <w:proofErr w:type="spellStart"/>
      <w:r>
        <w:t>रहती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स्पष्ट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दर्शाते</w:t>
      </w:r>
      <w:proofErr w:type="spellEnd"/>
      <w:r>
        <w:t xml:space="preserve"> </w:t>
      </w:r>
      <w:proofErr w:type="spellStart"/>
      <w:r>
        <w:t>कि</w:t>
      </w:r>
      <w:r>
        <w:rPr>
          <w:b/>
        </w:rPr>
        <w:t>रिवर्सल</w:t>
      </w:r>
      <w:r>
        <w:t>यह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रखने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अवधारणाओं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अक्सर</w:t>
      </w:r>
      <w:proofErr w:type="spellEnd"/>
      <w:r>
        <w:t xml:space="preserve"> </w:t>
      </w:r>
      <w:proofErr w:type="spellStart"/>
      <w:r>
        <w:t>तरंगों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अल्पकालिक</w:t>
      </w:r>
      <w:proofErr w:type="spellEnd"/>
      <w:r>
        <w:t xml:space="preserve"> corre</w:t>
      </w:r>
      <w:r>
        <w:t xml:space="preserve">ctions </w:t>
      </w:r>
      <w:proofErr w:type="spellStart"/>
      <w:r>
        <w:t>या</w:t>
      </w:r>
      <w:proofErr w:type="spellEnd"/>
      <w:r>
        <w:t xml:space="preserve"> rallies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अंत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समझना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>।</w:t>
      </w:r>
    </w:p>
    <w:p w14:paraId="0F12152E" w14:textId="77777777" w:rsidR="000638A4" w:rsidRDefault="009F1807">
      <w:pPr>
        <w:spacing w:before="240" w:after="240"/>
      </w:pPr>
      <w:proofErr w:type="spellStart"/>
      <w:r>
        <w:t>उदाहरण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uptrend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दौरान</w:t>
      </w:r>
      <w:proofErr w:type="spellEnd"/>
      <w:r>
        <w:t xml:space="preserve">, </w:t>
      </w:r>
      <w:proofErr w:type="spellStart"/>
      <w:r>
        <w:t>स्टॉक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कीमत</w:t>
      </w:r>
      <w:proofErr w:type="spellEnd"/>
      <w:r>
        <w:t xml:space="preserve"> </w:t>
      </w:r>
      <w:proofErr w:type="spellStart"/>
      <w:r>
        <w:t>अस्थायी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गिर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reversal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पुष्टि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uptrend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जारी</w:t>
      </w:r>
      <w:proofErr w:type="spellEnd"/>
      <w:r>
        <w:t xml:space="preserve"> </w:t>
      </w:r>
      <w:proofErr w:type="spellStart"/>
      <w:r>
        <w:t>माना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do</w:t>
      </w:r>
      <w:r>
        <w:t xml:space="preserve">wntrend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दौरान</w:t>
      </w:r>
      <w:proofErr w:type="spellEnd"/>
      <w:r>
        <w:t xml:space="preserve">, </w:t>
      </w:r>
      <w:proofErr w:type="spellStart"/>
      <w:r>
        <w:t>कीमतों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थोड़ी</w:t>
      </w:r>
      <w:proofErr w:type="spellEnd"/>
      <w:r>
        <w:t xml:space="preserve"> </w:t>
      </w:r>
      <w:proofErr w:type="spellStart"/>
      <w:r>
        <w:t>वृद्धि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ट्रेंड</w:t>
      </w:r>
      <w:proofErr w:type="spellEnd"/>
      <w:r>
        <w:t xml:space="preserve"> </w:t>
      </w:r>
      <w:proofErr w:type="spellStart"/>
      <w:r>
        <w:t>समाप्त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</w:p>
    <w:p w14:paraId="43C32CAC" w14:textId="77777777" w:rsidR="000638A4" w:rsidRDefault="009F1807">
      <w:pPr>
        <w:spacing w:before="240" w:after="240"/>
      </w:pPr>
      <w:proofErr w:type="spellStart"/>
      <w:r>
        <w:t>जैसे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यात्रा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मुख्य</w:t>
      </w:r>
      <w:proofErr w:type="spellEnd"/>
      <w:r>
        <w:t xml:space="preserve"> </w:t>
      </w:r>
      <w:proofErr w:type="spellStart"/>
      <w:r>
        <w:t>सड़क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अनुसरण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धक्के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रुकावटें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सड़क</w:t>
      </w:r>
      <w:proofErr w:type="spellEnd"/>
      <w:r>
        <w:t xml:space="preserve"> </w:t>
      </w:r>
      <w:proofErr w:type="spellStart"/>
      <w:r>
        <w:t>समाप्त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>—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बस</w:t>
      </w:r>
      <w:proofErr w:type="spellEnd"/>
      <w:r>
        <w:t xml:space="preserve"> </w:t>
      </w:r>
      <w:proofErr w:type="spellStart"/>
      <w:r>
        <w:t>यात्रा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</w:p>
    <w:p w14:paraId="3195ADB5" w14:textId="77777777" w:rsidR="000638A4" w:rsidRDefault="009F1807">
      <w:pPr>
        <w:spacing w:before="240" w:after="240"/>
      </w:pPr>
      <w:proofErr w:type="spellStart"/>
      <w:r>
        <w:lastRenderedPageBreak/>
        <w:t>अंत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आइए</w:t>
      </w:r>
      <w:proofErr w:type="spellEnd"/>
      <w:r>
        <w:t xml:space="preserve"> </w:t>
      </w:r>
      <w:proofErr w:type="spellStart"/>
      <w:r>
        <w:t>देखें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रुझान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परिस्थितियों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दर्शाते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</w:p>
    <w:p w14:paraId="5635CFD2" w14:textId="77777777" w:rsidR="000638A4" w:rsidRDefault="009F1807">
      <w:r>
        <w:pict w14:anchorId="7573F86A">
          <v:rect id="_x0000_i1031" style="width:0;height:1.5pt" o:hralign="center" o:hrstd="t" o:hr="t" fillcolor="#a0a0a0" stroked="f"/>
        </w:pict>
      </w:r>
    </w:p>
    <w:p w14:paraId="697287AC" w14:textId="77777777" w:rsidR="000638A4" w:rsidRDefault="009F18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keak7a2ighg3" w:colFirst="0" w:colLast="0"/>
      <w:bookmarkEnd w:id="11"/>
      <w:r>
        <w:rPr>
          <w:b/>
          <w:color w:val="000000"/>
          <w:sz w:val="26"/>
          <w:szCs w:val="26"/>
        </w:rPr>
        <w:t xml:space="preserve">6. </w:t>
      </w:r>
      <w:proofErr w:type="spellStart"/>
      <w:r>
        <w:rPr>
          <w:b/>
          <w:color w:val="000000"/>
          <w:sz w:val="26"/>
          <w:szCs w:val="26"/>
        </w:rPr>
        <w:t>बाजार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सभी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जानकारी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को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दर्शाता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है</w:t>
      </w:r>
      <w:proofErr w:type="spellEnd"/>
      <w:r>
        <w:rPr>
          <w:b/>
          <w:color w:val="000000"/>
          <w:sz w:val="26"/>
          <w:szCs w:val="26"/>
        </w:rPr>
        <w:t>।</w:t>
      </w:r>
    </w:p>
    <w:p w14:paraId="69CBD043" w14:textId="77777777" w:rsidR="000638A4" w:rsidRDefault="009F1807">
      <w:pPr>
        <w:spacing w:before="240" w:after="240"/>
      </w:pPr>
      <w:proofErr w:type="spellStart"/>
      <w:r>
        <w:t>डॉ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माना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स्टॉक</w:t>
      </w:r>
      <w:proofErr w:type="spellEnd"/>
      <w:r>
        <w:t xml:space="preserve"> </w:t>
      </w:r>
      <w:proofErr w:type="spellStart"/>
      <w:r>
        <w:t>मार्केट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उपलब्ध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दर्शाता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डेटा</w:t>
      </w:r>
      <w:proofErr w:type="spellEnd"/>
      <w:r>
        <w:t xml:space="preserve">, </w:t>
      </w:r>
      <w:proofErr w:type="spellStart"/>
      <w:r>
        <w:t>राजनीतिक</w:t>
      </w:r>
      <w:proofErr w:type="spellEnd"/>
      <w:r>
        <w:t xml:space="preserve"> </w:t>
      </w:r>
      <w:proofErr w:type="spellStart"/>
      <w:r>
        <w:t>घटनाएँ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निवेशकों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भावना</w:t>
      </w:r>
      <w:proofErr w:type="spellEnd"/>
      <w:r>
        <w:t xml:space="preserve"> </w:t>
      </w:r>
      <w:proofErr w:type="spellStart"/>
      <w:r>
        <w:t>शामिल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अवधारण</w:t>
      </w:r>
      <w:r>
        <w:t>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समान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जो</w:t>
      </w:r>
      <w:r>
        <w:rPr>
          <w:b/>
        </w:rPr>
        <w:t>सक्षम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बाजार</w:t>
      </w:r>
      <w:proofErr w:type="spellEnd"/>
      <w:r>
        <w:t xml:space="preserve">, </w:t>
      </w:r>
      <w:proofErr w:type="spellStart"/>
      <w:r>
        <w:t>जहां</w:t>
      </w:r>
      <w:proofErr w:type="spellEnd"/>
      <w:r>
        <w:t xml:space="preserve"> </w:t>
      </w:r>
      <w:proofErr w:type="spellStart"/>
      <w:r>
        <w:t>स्टॉक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कीमतें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ज्ञात</w:t>
      </w:r>
      <w:proofErr w:type="spellEnd"/>
      <w:r>
        <w:t xml:space="preserve"> </w:t>
      </w:r>
      <w:proofErr w:type="spellStart"/>
      <w:r>
        <w:t>कारकों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शामिल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उपलब्ध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तेजी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समाहित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रुझान</w:t>
      </w:r>
      <w:proofErr w:type="spellEnd"/>
      <w:r>
        <w:t xml:space="preserve">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t xml:space="preserve"> </w:t>
      </w:r>
      <w:proofErr w:type="spellStart"/>
      <w:r>
        <w:t>समायोजित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</w:p>
    <w:p w14:paraId="4B018111" w14:textId="77777777" w:rsidR="000638A4" w:rsidRDefault="009F1807">
      <w:pPr>
        <w:spacing w:before="240" w:after="240"/>
      </w:pP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व्यवहा</w:t>
      </w:r>
      <w:r>
        <w:t>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नजर</w:t>
      </w:r>
      <w:proofErr w:type="spellEnd"/>
      <w:r>
        <w:t xml:space="preserve"> </w:t>
      </w:r>
      <w:proofErr w:type="spellStart"/>
      <w:r>
        <w:t>रखना</w:t>
      </w:r>
      <w:proofErr w:type="spellEnd"/>
      <w:r>
        <w:t xml:space="preserve"> </w:t>
      </w:r>
      <w:proofErr w:type="spellStart"/>
      <w:r>
        <w:t>व्यापक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रुझानों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मूल्यवान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प्रदान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व्यस्त</w:t>
      </w:r>
      <w:proofErr w:type="spellEnd"/>
      <w:r>
        <w:t xml:space="preserve"> </w:t>
      </w:r>
      <w:proofErr w:type="spellStart"/>
      <w:r>
        <w:t>सड़क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कारों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व्यवहार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देखकर</w:t>
      </w:r>
      <w:proofErr w:type="spellEnd"/>
      <w:r>
        <w:t xml:space="preserve"> </w:t>
      </w:r>
      <w:proofErr w:type="spellStart"/>
      <w:r>
        <w:t>ट्रैफिक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बाजारों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चाल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देखकर</w:t>
      </w:r>
      <w:proofErr w:type="spellEnd"/>
      <w:r>
        <w:t xml:space="preserve"> </w:t>
      </w:r>
      <w:proofErr w:type="spellStart"/>
      <w:r>
        <w:t>समग्र</w:t>
      </w:r>
      <w:proofErr w:type="spellEnd"/>
      <w:r>
        <w:t xml:space="preserve"> </w:t>
      </w:r>
      <w:proofErr w:type="spellStart"/>
      <w:r>
        <w:t>अर्थव्यवस्था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आवश्यक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प</w:t>
      </w:r>
      <w:r>
        <w:t>्राप्त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</w:p>
    <w:p w14:paraId="13C14424" w14:textId="77777777" w:rsidR="000638A4" w:rsidRDefault="009F1807">
      <w:r>
        <w:pict w14:anchorId="7D0DFF34">
          <v:rect id="_x0000_i1032" style="width:0;height:1.5pt" o:hralign="center" o:hrstd="t" o:hr="t" fillcolor="#a0a0a0" stroked="f"/>
        </w:pict>
      </w:r>
    </w:p>
    <w:p w14:paraId="785FE02F" w14:textId="77777777" w:rsidR="000638A4" w:rsidRDefault="009F180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jmp9oxtmzxuv" w:colFirst="0" w:colLast="0"/>
      <w:bookmarkEnd w:id="12"/>
      <w:proofErr w:type="spellStart"/>
      <w:r>
        <w:rPr>
          <w:b/>
          <w:color w:val="000000"/>
          <w:sz w:val="26"/>
          <w:szCs w:val="26"/>
        </w:rPr>
        <w:t>निष्कर्ष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और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आगे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की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राह</w:t>
      </w:r>
      <w:proofErr w:type="spellEnd"/>
    </w:p>
    <w:p w14:paraId="11285361" w14:textId="77777777" w:rsidR="000638A4" w:rsidRDefault="009F1807">
      <w:pPr>
        <w:spacing w:before="240" w:after="240"/>
      </w:pPr>
      <w:ins w:id="13" w:author="Shreyas Nagvekar" w:date="2024-09-18T07:20:00Z">
        <w:r>
          <w:rPr>
            <w:b/>
            <w:color w:val="000000"/>
            <w:sz w:val="26"/>
            <w:szCs w:val="26"/>
          </w:rPr>
          <w:t xml:space="preserve">Now that you understand the foundation of market trends, you're better equipped to spot the opportunities. </w:t>
        </w:r>
      </w:ins>
      <w:proofErr w:type="spellStart"/>
      <w:r>
        <w:t>डॉ</w:t>
      </w:r>
      <w:proofErr w:type="spellEnd"/>
      <w:r>
        <w:t xml:space="preserve"> </w:t>
      </w:r>
      <w:proofErr w:type="spellStart"/>
      <w:r>
        <w:t>थ्योरी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समझने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ठोस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प्रदान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है।</w:t>
      </w:r>
      <w:r>
        <w:rPr>
          <w:b/>
        </w:rPr>
        <w:t>बाज़ार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के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रुझान</w:t>
      </w:r>
      <w:r>
        <w:t>और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प्रव</w:t>
      </w:r>
      <w:r>
        <w:t>ेश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निकास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लेने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छह</w:t>
      </w:r>
      <w:proofErr w:type="spellEnd"/>
      <w:r>
        <w:t xml:space="preserve"> </w:t>
      </w:r>
      <w:proofErr w:type="spellStart"/>
      <w:r>
        <w:t>प्रमुख</w:t>
      </w:r>
      <w:proofErr w:type="spellEnd"/>
      <w:r>
        <w:t xml:space="preserve"> </w:t>
      </w:r>
      <w:proofErr w:type="spellStart"/>
      <w:r>
        <w:t>सिद्धांतों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पालन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—market trends, phases, index confirmation, volume, reversals, </w:t>
      </w:r>
      <w:proofErr w:type="spellStart"/>
      <w:r>
        <w:t>और</w:t>
      </w:r>
      <w:proofErr w:type="spellEnd"/>
      <w:r>
        <w:t xml:space="preserve"> reflection of information—</w:t>
      </w:r>
      <w:proofErr w:type="spellStart"/>
      <w:r>
        <w:t>व्यापारी</w:t>
      </w:r>
      <w:proofErr w:type="spellEnd"/>
      <w:r>
        <w:t xml:space="preserve"> </w:t>
      </w:r>
      <w:proofErr w:type="spellStart"/>
      <w:r>
        <w:t>बेहतर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अनुमान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बाजार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br/>
      </w:r>
      <w:r>
        <w:br/>
        <w:t xml:space="preserve">TA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पहलुओं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Volumes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विश्लेषण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t xml:space="preserve"> </w:t>
      </w:r>
      <w:proofErr w:type="spellStart"/>
      <w:r>
        <w:t>अगले</w:t>
      </w:r>
      <w:proofErr w:type="spellEnd"/>
      <w:r>
        <w:t xml:space="preserve"> </w:t>
      </w:r>
      <w:proofErr w:type="spellStart"/>
      <w:r>
        <w:t>अध्याय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इसे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देखेंगे</w:t>
      </w:r>
      <w:proofErr w:type="spellEnd"/>
      <w:r>
        <w:t>।</w:t>
      </w:r>
    </w:p>
    <w:p w14:paraId="53135DB8" w14:textId="77777777" w:rsidR="000638A4" w:rsidRDefault="000638A4"/>
    <w:sectPr w:rsidR="000638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3AC3"/>
    <w:multiLevelType w:val="multilevel"/>
    <w:tmpl w:val="308CF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7A548D"/>
    <w:multiLevelType w:val="multilevel"/>
    <w:tmpl w:val="D7C06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001508"/>
    <w:multiLevelType w:val="multilevel"/>
    <w:tmpl w:val="11B6C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8A4"/>
    <w:rsid w:val="000638A4"/>
    <w:rsid w:val="009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7528"/>
  <w15:docId w15:val="{EDF210B1-A502-4D16-87CE-3FD9AC06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Chame</cp:lastModifiedBy>
  <cp:revision>2</cp:revision>
  <dcterms:created xsi:type="dcterms:W3CDTF">2024-12-17T10:16:00Z</dcterms:created>
  <dcterms:modified xsi:type="dcterms:W3CDTF">2024-12-17T10:30:00Z</dcterms:modified>
</cp:coreProperties>
</file>